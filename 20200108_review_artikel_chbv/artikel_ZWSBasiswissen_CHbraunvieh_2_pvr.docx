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1990B" w14:textId="36992AB7" w:rsidR="00695507" w:rsidRPr="00695507" w:rsidRDefault="00971F24" w:rsidP="00695507">
      <w:pPr>
        <w:pStyle w:val="Heading1"/>
        <w:rPr>
          <w:lang w:val="de-CH"/>
        </w:rPr>
      </w:pPr>
      <w:r>
        <w:rPr>
          <w:lang w:val="de-CH"/>
        </w:rPr>
        <w:t>ZWS Basiswissen:</w:t>
      </w:r>
      <w:r w:rsidRPr="00971F24">
        <w:rPr>
          <w:lang w:val="de-CH"/>
        </w:rPr>
        <w:t xml:space="preserve"> Der Zuchtwert, geeignet für Zucht auf Fitness?</w:t>
      </w:r>
    </w:p>
    <w:p w14:paraId="3C16F027" w14:textId="0D8E543F" w:rsidR="002A0220" w:rsidRPr="000C1776" w:rsidRDefault="00713E9D" w:rsidP="00971F24">
      <w:pPr>
        <w:spacing w:before="100" w:beforeAutospacing="1" w:after="100" w:afterAutospacing="1"/>
        <w:rPr>
          <w:rFonts w:ascii="Times New Roman" w:hAnsi="Times New Roman" w:cs="Times New Roman"/>
          <w:b/>
          <w:sz w:val="20"/>
          <w:szCs w:val="20"/>
          <w:lang w:val="de-CH"/>
        </w:rPr>
      </w:pPr>
      <w:r>
        <w:rPr>
          <w:rFonts w:ascii="Times New Roman" w:hAnsi="Times New Roman" w:cs="Times New Roman"/>
          <w:b/>
          <w:sz w:val="20"/>
          <w:szCs w:val="20"/>
          <w:lang w:val="de-CH"/>
        </w:rPr>
        <w:t>Die sich ständig ändernden Rahmenbedingungen konfrontieren die Milchviehzucht mit grossen Herausforderungen. Für eine wirtschaftliche Milchpr</w:t>
      </w:r>
      <w:r w:rsidR="009E15BE">
        <w:rPr>
          <w:rFonts w:ascii="Times New Roman" w:hAnsi="Times New Roman" w:cs="Times New Roman"/>
          <w:b/>
          <w:sz w:val="20"/>
          <w:szCs w:val="20"/>
          <w:lang w:val="de-CH"/>
        </w:rPr>
        <w:t>oduktion werden Fitnessmerkmale</w:t>
      </w:r>
      <w:r>
        <w:rPr>
          <w:rFonts w:ascii="Times New Roman" w:hAnsi="Times New Roman" w:cs="Times New Roman"/>
          <w:b/>
          <w:sz w:val="20"/>
          <w:szCs w:val="20"/>
          <w:lang w:val="de-CH"/>
        </w:rPr>
        <w:t xml:space="preserve"> immer wichtiger werden. Wie können diese Merkmale</w:t>
      </w:r>
      <w:r w:rsidR="00D94791">
        <w:rPr>
          <w:rFonts w:ascii="Times New Roman" w:hAnsi="Times New Roman" w:cs="Times New Roman"/>
          <w:b/>
          <w:sz w:val="20"/>
          <w:szCs w:val="20"/>
          <w:lang w:val="de-CH"/>
        </w:rPr>
        <w:t>,</w:t>
      </w:r>
      <w:r>
        <w:rPr>
          <w:rFonts w:ascii="Times New Roman" w:hAnsi="Times New Roman" w:cs="Times New Roman"/>
          <w:b/>
          <w:sz w:val="20"/>
          <w:szCs w:val="20"/>
          <w:lang w:val="de-CH"/>
        </w:rPr>
        <w:t xml:space="preserve"> trotz tiefer </w:t>
      </w:r>
      <w:proofErr w:type="spellStart"/>
      <w:r>
        <w:rPr>
          <w:rFonts w:ascii="Times New Roman" w:hAnsi="Times New Roman" w:cs="Times New Roman"/>
          <w:b/>
          <w:sz w:val="20"/>
          <w:szCs w:val="20"/>
          <w:lang w:val="de-CH"/>
        </w:rPr>
        <w:t>Erblichkeit</w:t>
      </w:r>
      <w:r w:rsidR="001569F6">
        <w:rPr>
          <w:rFonts w:ascii="Times New Roman" w:hAnsi="Times New Roman" w:cs="Times New Roman"/>
          <w:b/>
          <w:sz w:val="20"/>
          <w:szCs w:val="20"/>
          <w:lang w:val="de-CH"/>
        </w:rPr>
        <w:t>en</w:t>
      </w:r>
      <w:proofErr w:type="spellEnd"/>
      <w:r w:rsidR="001569F6">
        <w:rPr>
          <w:rFonts w:ascii="Times New Roman" w:hAnsi="Times New Roman" w:cs="Times New Roman"/>
          <w:b/>
          <w:sz w:val="20"/>
          <w:szCs w:val="20"/>
          <w:lang w:val="de-CH"/>
        </w:rPr>
        <w:t>,</w:t>
      </w:r>
      <w:r>
        <w:rPr>
          <w:rFonts w:ascii="Times New Roman" w:hAnsi="Times New Roman" w:cs="Times New Roman"/>
          <w:b/>
          <w:sz w:val="20"/>
          <w:szCs w:val="20"/>
          <w:lang w:val="de-CH"/>
        </w:rPr>
        <w:t xml:space="preserve"> züchterisch verbessert werden?</w:t>
      </w:r>
    </w:p>
    <w:p w14:paraId="1A6532FC" w14:textId="36B2276D" w:rsidR="00971F24" w:rsidRPr="00971F24" w:rsidRDefault="00971F24" w:rsidP="00971F24">
      <w:pPr>
        <w:spacing w:before="100" w:beforeAutospacing="1" w:after="100" w:afterAutospacing="1"/>
        <w:rPr>
          <w:rFonts w:ascii="Times New Roman" w:hAnsi="Times New Roman" w:cs="Times New Roman"/>
          <w:sz w:val="20"/>
          <w:szCs w:val="20"/>
          <w:lang w:val="de-CH"/>
        </w:rPr>
      </w:pPr>
      <w:r w:rsidRPr="00971F24">
        <w:rPr>
          <w:rFonts w:ascii="Times New Roman" w:hAnsi="Times New Roman" w:cs="Times New Roman"/>
          <w:sz w:val="20"/>
          <w:szCs w:val="20"/>
          <w:lang w:val="de-CH"/>
        </w:rPr>
        <w:t>Mit unseren heutigen Zuchtentscheiden wird bestimmt, mit welchen Tieren wir künftig Milch produzieren werden. Mit Vorteil richten wir daher unsere Zuchtziele auf die künftigen wirtschaftlichen, gesellschaftlichen und technischen Rahmenbedingungen aus und selektieren die Elterntiere anhand von dem, was sie auch wirklich an ihre Nachkommen weitergeben.</w:t>
      </w:r>
    </w:p>
    <w:p w14:paraId="3761B27B" w14:textId="54C86F3A" w:rsidR="00971F24" w:rsidRPr="00971F24" w:rsidRDefault="00A6118E" w:rsidP="00971F24">
      <w:pPr>
        <w:spacing w:before="100" w:beforeAutospacing="1" w:after="100" w:afterAutospacing="1"/>
        <w:rPr>
          <w:rFonts w:ascii="Times New Roman" w:hAnsi="Times New Roman" w:cs="Times New Roman"/>
          <w:sz w:val="20"/>
          <w:szCs w:val="20"/>
          <w:lang w:val="de-CH"/>
        </w:rPr>
      </w:pPr>
      <w:r w:rsidRPr="00A6118E">
        <w:rPr>
          <w:rFonts w:ascii="Times New Roman" w:hAnsi="Times New Roman" w:cs="Times New Roman"/>
          <w:b/>
          <w:sz w:val="20"/>
          <w:szCs w:val="20"/>
          <w:lang w:val="de-CH"/>
        </w:rPr>
        <w:t>Zuchtwert als Entscheidungsgrundlage</w:t>
      </w:r>
      <w:r>
        <w:rPr>
          <w:rFonts w:ascii="Times New Roman" w:hAnsi="Times New Roman" w:cs="Times New Roman"/>
          <w:sz w:val="20"/>
          <w:szCs w:val="20"/>
          <w:lang w:val="de-CH"/>
        </w:rPr>
        <w:br/>
      </w:r>
      <w:r w:rsidR="00971F24" w:rsidRPr="00971F24">
        <w:rPr>
          <w:rFonts w:ascii="Times New Roman" w:hAnsi="Times New Roman" w:cs="Times New Roman"/>
          <w:sz w:val="20"/>
          <w:szCs w:val="20"/>
          <w:lang w:val="de-CH"/>
        </w:rPr>
        <w:t>Um möglichst gute Zuchtentscheide zu treffen, braucht es also ein Kriterium anhand dessen potentielle Elterntiere bewertet und rangiert werden können. Aus zwei Gründen ist es eine schlechte Idee, diese Bewertung anhand der gemessenen Leistung der Elterntiere zu machen:</w:t>
      </w:r>
    </w:p>
    <w:p w14:paraId="3A08F6B8" w14:textId="77777777" w:rsidR="00971F24" w:rsidRPr="00971F24" w:rsidRDefault="00971F24" w:rsidP="00971F24">
      <w:pPr>
        <w:numPr>
          <w:ilvl w:val="0"/>
          <w:numId w:val="1"/>
        </w:numPr>
        <w:spacing w:before="100" w:beforeAutospacing="1" w:after="100" w:afterAutospacing="1"/>
        <w:rPr>
          <w:rFonts w:ascii="Times New Roman" w:eastAsia="Times New Roman" w:hAnsi="Times New Roman" w:cs="Times New Roman"/>
          <w:sz w:val="20"/>
          <w:szCs w:val="20"/>
          <w:lang w:val="de-CH"/>
        </w:rPr>
      </w:pPr>
      <w:r w:rsidRPr="00971F24">
        <w:rPr>
          <w:rFonts w:ascii="Times New Roman" w:eastAsia="Times New Roman" w:hAnsi="Times New Roman" w:cs="Times New Roman"/>
          <w:sz w:val="20"/>
          <w:szCs w:val="20"/>
          <w:lang w:val="de-CH"/>
        </w:rPr>
        <w:t>Viele der wirtschaftlich relevanten Merkmale können nur bei einem Geschlecht gemessen werden.</w:t>
      </w:r>
    </w:p>
    <w:p w14:paraId="04EDC91D" w14:textId="77777777" w:rsidR="00971F24" w:rsidRPr="00971F24" w:rsidRDefault="00971F24" w:rsidP="00971F24">
      <w:pPr>
        <w:numPr>
          <w:ilvl w:val="0"/>
          <w:numId w:val="1"/>
        </w:numPr>
        <w:spacing w:before="100" w:beforeAutospacing="1" w:after="100" w:afterAutospacing="1"/>
        <w:rPr>
          <w:rFonts w:ascii="Times New Roman" w:eastAsia="Times New Roman" w:hAnsi="Times New Roman" w:cs="Times New Roman"/>
          <w:sz w:val="20"/>
          <w:szCs w:val="20"/>
          <w:lang w:val="de-CH"/>
        </w:rPr>
      </w:pPr>
      <w:r w:rsidRPr="00971F24">
        <w:rPr>
          <w:rFonts w:ascii="Times New Roman" w:eastAsia="Times New Roman" w:hAnsi="Times New Roman" w:cs="Times New Roman"/>
          <w:sz w:val="20"/>
          <w:szCs w:val="20"/>
          <w:lang w:val="de-CH"/>
        </w:rPr>
        <w:t>Eltern vererben nicht Phänotypen an ihre Nachkommen, sondern eine zufällige Stichprobe ihrer Gene.</w:t>
      </w:r>
    </w:p>
    <w:p w14:paraId="31490FF7" w14:textId="77777777" w:rsidR="00971F24" w:rsidRPr="00971F24" w:rsidRDefault="00971F24" w:rsidP="00971F24">
      <w:pPr>
        <w:spacing w:before="100" w:beforeAutospacing="1" w:after="100" w:afterAutospacing="1"/>
        <w:rPr>
          <w:rFonts w:ascii="Times New Roman" w:hAnsi="Times New Roman" w:cs="Times New Roman"/>
          <w:sz w:val="20"/>
          <w:szCs w:val="20"/>
          <w:lang w:val="de-CH"/>
        </w:rPr>
      </w:pPr>
      <w:r w:rsidRPr="00971F24">
        <w:rPr>
          <w:rFonts w:ascii="Times New Roman" w:hAnsi="Times New Roman" w:cs="Times New Roman"/>
          <w:sz w:val="20"/>
          <w:szCs w:val="20"/>
          <w:lang w:val="de-CH"/>
        </w:rPr>
        <w:t>Die Eignung einer Kuh oder eines Stieres als Elterntier der nächsten Generation kann also nur aufgrund des Wertes der an die Nachkommen vererbten Gene beurteilt werden. Dieser Wert wird als</w:t>
      </w:r>
      <w:r w:rsidR="00786F98">
        <w:rPr>
          <w:rFonts w:ascii="Times New Roman" w:hAnsi="Times New Roman" w:cs="Times New Roman"/>
          <w:sz w:val="20"/>
          <w:szCs w:val="20"/>
          <w:lang w:val="de-CH"/>
        </w:rPr>
        <w:t xml:space="preserve"> </w:t>
      </w:r>
      <w:r w:rsidRPr="00786F98">
        <w:rPr>
          <w:rFonts w:ascii="Times New Roman" w:hAnsi="Times New Roman" w:cs="Times New Roman"/>
          <w:bCs/>
          <w:sz w:val="20"/>
          <w:szCs w:val="20"/>
          <w:lang w:val="de-CH"/>
        </w:rPr>
        <w:t>Zuchtwert</w:t>
      </w:r>
      <w:r w:rsidR="00786F98">
        <w:rPr>
          <w:rFonts w:ascii="Times New Roman" w:hAnsi="Times New Roman" w:cs="Times New Roman"/>
          <w:sz w:val="20"/>
          <w:szCs w:val="20"/>
          <w:lang w:val="de-CH"/>
        </w:rPr>
        <w:t xml:space="preserve"> </w:t>
      </w:r>
      <w:r w:rsidRPr="00971F24">
        <w:rPr>
          <w:rFonts w:ascii="Times New Roman" w:hAnsi="Times New Roman" w:cs="Times New Roman"/>
          <w:sz w:val="20"/>
          <w:szCs w:val="20"/>
          <w:lang w:val="de-CH"/>
        </w:rPr>
        <w:t>bezeichnet. Der Zuchtwert kann aber weder gemessen noch beobachtet werden, sondern er muss aufgrund von verschiedenen Informationsquellen mithilfe von statistisc</w:t>
      </w:r>
      <w:r w:rsidR="00786F98">
        <w:rPr>
          <w:rFonts w:ascii="Times New Roman" w:hAnsi="Times New Roman" w:cs="Times New Roman"/>
          <w:sz w:val="20"/>
          <w:szCs w:val="20"/>
          <w:lang w:val="de-CH"/>
        </w:rPr>
        <w:t xml:space="preserve">hen Verfahren geschätzt werden. </w:t>
      </w:r>
      <w:r w:rsidRPr="00971F24">
        <w:rPr>
          <w:rFonts w:ascii="Times New Roman" w:hAnsi="Times New Roman" w:cs="Times New Roman"/>
          <w:sz w:val="20"/>
          <w:szCs w:val="20"/>
          <w:lang w:val="de-CH"/>
        </w:rPr>
        <w:t>Werden die potentiellen Elterntiere gemäss der geschätzten Zuchtwerte rangiert und verwendet man die gemäss der erstellten Rangliste besten Tiere als Eltern, so weisen die Nachkommen verbesserte Eigenschaften im Vergleich zur Elterngeneration auf.</w:t>
      </w:r>
    </w:p>
    <w:p w14:paraId="5B0009AB" w14:textId="46234043" w:rsidR="00CD06D0" w:rsidRDefault="00A6118E" w:rsidP="00971F24">
      <w:pPr>
        <w:spacing w:before="100" w:beforeAutospacing="1" w:after="100" w:afterAutospacing="1"/>
        <w:rPr>
          <w:rFonts w:ascii="Times New Roman" w:hAnsi="Times New Roman" w:cs="Times New Roman"/>
          <w:sz w:val="20"/>
          <w:szCs w:val="20"/>
          <w:lang w:val="de-CH"/>
        </w:rPr>
      </w:pPr>
      <w:r>
        <w:rPr>
          <w:rFonts w:ascii="Times New Roman" w:hAnsi="Times New Roman" w:cs="Times New Roman"/>
          <w:b/>
          <w:sz w:val="20"/>
          <w:szCs w:val="20"/>
          <w:lang w:val="de-CH"/>
        </w:rPr>
        <w:t xml:space="preserve">Hoher </w:t>
      </w:r>
      <w:r w:rsidR="005168F2">
        <w:rPr>
          <w:rFonts w:ascii="Times New Roman" w:hAnsi="Times New Roman" w:cs="Times New Roman"/>
          <w:b/>
          <w:sz w:val="20"/>
          <w:szCs w:val="20"/>
          <w:lang w:val="de-CH"/>
        </w:rPr>
        <w:t>FIW</w:t>
      </w:r>
      <w:r>
        <w:rPr>
          <w:rFonts w:ascii="Times New Roman" w:hAnsi="Times New Roman" w:cs="Times New Roman"/>
          <w:b/>
          <w:sz w:val="20"/>
          <w:szCs w:val="20"/>
          <w:lang w:val="de-CH"/>
        </w:rPr>
        <w:t xml:space="preserve"> = b</w:t>
      </w:r>
      <w:r w:rsidRPr="00A6118E">
        <w:rPr>
          <w:rFonts w:ascii="Times New Roman" w:hAnsi="Times New Roman" w:cs="Times New Roman"/>
          <w:b/>
          <w:sz w:val="20"/>
          <w:szCs w:val="20"/>
          <w:lang w:val="de-CH"/>
        </w:rPr>
        <w:t>essere Töchter</w:t>
      </w:r>
      <w:r>
        <w:rPr>
          <w:rFonts w:ascii="Times New Roman" w:hAnsi="Times New Roman" w:cs="Times New Roman"/>
          <w:sz w:val="20"/>
          <w:szCs w:val="20"/>
          <w:lang w:val="de-CH"/>
        </w:rPr>
        <w:br/>
      </w:r>
      <w:r w:rsidR="00971F24" w:rsidRPr="00971F24">
        <w:rPr>
          <w:rFonts w:ascii="Times New Roman" w:hAnsi="Times New Roman" w:cs="Times New Roman"/>
          <w:sz w:val="20"/>
          <w:szCs w:val="20"/>
          <w:lang w:val="de-CH"/>
        </w:rPr>
        <w:t xml:space="preserve">Dieses Prinzip funktioniert auch bei Fitnessmerkmalen, die unter künftigen Rahmenbedingungen noch viel wichtiger sein werden als sie es heute schon sind. Praktisch lässt sich das anhand der Töchter von guten und schlechten </w:t>
      </w:r>
      <w:proofErr w:type="spellStart"/>
      <w:r w:rsidR="00971F24" w:rsidRPr="00971F24">
        <w:rPr>
          <w:rFonts w:ascii="Times New Roman" w:hAnsi="Times New Roman" w:cs="Times New Roman"/>
          <w:sz w:val="20"/>
          <w:szCs w:val="20"/>
          <w:lang w:val="de-CH"/>
        </w:rPr>
        <w:t>Fitnessvererbern</w:t>
      </w:r>
      <w:proofErr w:type="spellEnd"/>
      <w:r w:rsidR="00971F24" w:rsidRPr="00971F24">
        <w:rPr>
          <w:rFonts w:ascii="Times New Roman" w:hAnsi="Times New Roman" w:cs="Times New Roman"/>
          <w:sz w:val="20"/>
          <w:szCs w:val="20"/>
          <w:lang w:val="de-CH"/>
        </w:rPr>
        <w:t xml:space="preserve"> veranschaulichen. Hierzu haben wir die </w:t>
      </w:r>
      <w:r w:rsidR="00CD06D0">
        <w:rPr>
          <w:rFonts w:ascii="Times New Roman" w:hAnsi="Times New Roman" w:cs="Times New Roman"/>
          <w:sz w:val="20"/>
          <w:szCs w:val="20"/>
          <w:lang w:val="de-CH"/>
        </w:rPr>
        <w:t>drei</w:t>
      </w:r>
      <w:r w:rsidR="00971F24" w:rsidRPr="00971F24">
        <w:rPr>
          <w:rFonts w:ascii="Times New Roman" w:hAnsi="Times New Roman" w:cs="Times New Roman"/>
          <w:sz w:val="20"/>
          <w:szCs w:val="20"/>
          <w:lang w:val="de-CH"/>
        </w:rPr>
        <w:t xml:space="preserve"> Stiere mit den höchsten bzw. tiefsten </w:t>
      </w:r>
      <w:r w:rsidR="00A2335F">
        <w:rPr>
          <w:rFonts w:ascii="Times New Roman" w:hAnsi="Times New Roman" w:cs="Times New Roman"/>
          <w:sz w:val="20"/>
          <w:szCs w:val="20"/>
          <w:lang w:val="de-CH"/>
        </w:rPr>
        <w:t>Fitnesswerten (FIW)</w:t>
      </w:r>
      <w:r w:rsidR="00971F24" w:rsidRPr="00971F24">
        <w:rPr>
          <w:rFonts w:ascii="Times New Roman" w:hAnsi="Times New Roman" w:cs="Times New Roman"/>
          <w:sz w:val="20"/>
          <w:szCs w:val="20"/>
          <w:lang w:val="de-CH"/>
        </w:rPr>
        <w:t xml:space="preserve"> aus dem aktuellen KB-Angebot der Rasse </w:t>
      </w:r>
      <w:r w:rsidR="005168F2">
        <w:rPr>
          <w:rFonts w:ascii="Times New Roman" w:hAnsi="Times New Roman" w:cs="Times New Roman"/>
          <w:sz w:val="20"/>
          <w:szCs w:val="20"/>
          <w:lang w:val="de-CH"/>
        </w:rPr>
        <w:t>Brown Swiss</w:t>
      </w:r>
      <w:r w:rsidR="00971F24" w:rsidRPr="00971F24">
        <w:rPr>
          <w:rFonts w:ascii="Times New Roman" w:hAnsi="Times New Roman" w:cs="Times New Roman"/>
          <w:sz w:val="20"/>
          <w:szCs w:val="20"/>
          <w:lang w:val="de-CH"/>
        </w:rPr>
        <w:t xml:space="preserve"> ausgewählt</w:t>
      </w:r>
      <w:r w:rsidR="00C1140D">
        <w:rPr>
          <w:rFonts w:ascii="Times New Roman" w:hAnsi="Times New Roman" w:cs="Times New Roman"/>
          <w:sz w:val="20"/>
          <w:szCs w:val="20"/>
          <w:lang w:val="de-CH"/>
        </w:rPr>
        <w:t xml:space="preserve">, auf die Stiere mit Nachzuchtprüfungsergebnis </w:t>
      </w:r>
      <w:r w:rsidR="00972150">
        <w:rPr>
          <w:rFonts w:ascii="Times New Roman" w:hAnsi="Times New Roman" w:cs="Times New Roman"/>
          <w:sz w:val="20"/>
          <w:szCs w:val="20"/>
          <w:lang w:val="de-CH"/>
        </w:rPr>
        <w:t>bei Fruchtbarkeit</w:t>
      </w:r>
      <w:r w:rsidR="00CD06D0">
        <w:rPr>
          <w:rFonts w:ascii="Times New Roman" w:hAnsi="Times New Roman" w:cs="Times New Roman"/>
          <w:sz w:val="20"/>
          <w:szCs w:val="20"/>
          <w:lang w:val="de-CH"/>
        </w:rPr>
        <w:t xml:space="preserve"> und gemeldeten Besamungen in den letzten vier Monaten</w:t>
      </w:r>
      <w:r w:rsidR="00972150">
        <w:rPr>
          <w:rFonts w:ascii="Times New Roman" w:hAnsi="Times New Roman" w:cs="Times New Roman"/>
          <w:sz w:val="20"/>
          <w:szCs w:val="20"/>
          <w:lang w:val="de-CH"/>
        </w:rPr>
        <w:t xml:space="preserve"> eingeschränkt</w:t>
      </w:r>
      <w:r w:rsidR="00971F24" w:rsidRPr="00971F24">
        <w:rPr>
          <w:rFonts w:ascii="Times New Roman" w:hAnsi="Times New Roman" w:cs="Times New Roman"/>
          <w:sz w:val="20"/>
          <w:szCs w:val="20"/>
          <w:lang w:val="de-CH"/>
        </w:rPr>
        <w:t xml:space="preserve"> und dann die Fruchtbarkeitsleistungen ihrer Töchter verglichen. Nun ist es bei der Fruchtbarkeit so, dass es sich dabei um ein sehr komplexe</w:t>
      </w:r>
      <w:r w:rsidR="00BA6C34">
        <w:rPr>
          <w:rFonts w:ascii="Times New Roman" w:hAnsi="Times New Roman" w:cs="Times New Roman"/>
          <w:sz w:val="20"/>
          <w:szCs w:val="20"/>
          <w:lang w:val="de-CH"/>
        </w:rPr>
        <w:t>s</w:t>
      </w:r>
      <w:r w:rsidR="00971F24" w:rsidRPr="00971F24">
        <w:rPr>
          <w:rFonts w:ascii="Times New Roman" w:hAnsi="Times New Roman" w:cs="Times New Roman"/>
          <w:sz w:val="20"/>
          <w:szCs w:val="20"/>
          <w:lang w:val="de-CH"/>
        </w:rPr>
        <w:t xml:space="preserve"> Geschehen handelt. Züchterisch beschreiben wir es derzeit mit den fünf Merkmalen Non-Return-Rate bei Rindern, Non-Return-Rate bei Kühen, Verzögerungszeit (Anzahl Tage zwischen erster und erfolgreicher Besamung oder Belegung) auch wieder getrennt für Rinder und Kühe sowie </w:t>
      </w:r>
      <w:proofErr w:type="spellStart"/>
      <w:r w:rsidR="00971F24" w:rsidRPr="00971F24">
        <w:rPr>
          <w:rFonts w:ascii="Times New Roman" w:hAnsi="Times New Roman" w:cs="Times New Roman"/>
          <w:sz w:val="20"/>
          <w:szCs w:val="20"/>
          <w:lang w:val="de-CH"/>
        </w:rPr>
        <w:t>Rastzeit</w:t>
      </w:r>
      <w:proofErr w:type="spellEnd"/>
      <w:r w:rsidR="00971F24" w:rsidRPr="00971F24">
        <w:rPr>
          <w:rFonts w:ascii="Times New Roman" w:hAnsi="Times New Roman" w:cs="Times New Roman"/>
          <w:sz w:val="20"/>
          <w:szCs w:val="20"/>
          <w:lang w:val="de-CH"/>
        </w:rPr>
        <w:t xml:space="preserve"> (Anzahl Tage zwischen </w:t>
      </w:r>
      <w:proofErr w:type="spellStart"/>
      <w:r w:rsidR="00971F24" w:rsidRPr="00971F24">
        <w:rPr>
          <w:rFonts w:ascii="Times New Roman" w:hAnsi="Times New Roman" w:cs="Times New Roman"/>
          <w:sz w:val="20"/>
          <w:szCs w:val="20"/>
          <w:lang w:val="de-CH"/>
        </w:rPr>
        <w:t>Abkalbung</w:t>
      </w:r>
      <w:proofErr w:type="spellEnd"/>
      <w:r w:rsidR="00971F24" w:rsidRPr="00971F24">
        <w:rPr>
          <w:rFonts w:ascii="Times New Roman" w:hAnsi="Times New Roman" w:cs="Times New Roman"/>
          <w:sz w:val="20"/>
          <w:szCs w:val="20"/>
          <w:lang w:val="de-CH"/>
        </w:rPr>
        <w:t xml:space="preserve"> und erster Besamung</w:t>
      </w:r>
      <w:r w:rsidR="0018466D">
        <w:rPr>
          <w:rFonts w:ascii="Times New Roman" w:hAnsi="Times New Roman" w:cs="Times New Roman"/>
          <w:sz w:val="20"/>
          <w:szCs w:val="20"/>
          <w:lang w:val="de-CH"/>
        </w:rPr>
        <w:t xml:space="preserve">/Belegung). </w:t>
      </w:r>
      <w:r w:rsidR="00CD06D0">
        <w:rPr>
          <w:rFonts w:ascii="Times New Roman" w:hAnsi="Times New Roman" w:cs="Times New Roman"/>
          <w:sz w:val="20"/>
          <w:szCs w:val="20"/>
          <w:lang w:val="de-CH"/>
        </w:rPr>
        <w:t xml:space="preserve">Aus den Abbildungen 1 bis </w:t>
      </w:r>
      <w:r w:rsidR="00CD06D0" w:rsidRPr="00971F24">
        <w:rPr>
          <w:rFonts w:ascii="Times New Roman" w:hAnsi="Times New Roman" w:cs="Times New Roman"/>
          <w:sz w:val="20"/>
          <w:szCs w:val="20"/>
          <w:lang w:val="de-CH"/>
        </w:rPr>
        <w:t xml:space="preserve">3 wird ersichtlich, dass sich die Auswahl von Stieren mit hohem </w:t>
      </w:r>
      <w:r w:rsidR="00CD06D0">
        <w:rPr>
          <w:rFonts w:ascii="Times New Roman" w:hAnsi="Times New Roman" w:cs="Times New Roman"/>
          <w:sz w:val="20"/>
          <w:szCs w:val="20"/>
          <w:lang w:val="de-CH"/>
        </w:rPr>
        <w:t>FIW</w:t>
      </w:r>
      <w:r w:rsidR="00CD06D0" w:rsidRPr="00971F24">
        <w:rPr>
          <w:rFonts w:ascii="Times New Roman" w:hAnsi="Times New Roman" w:cs="Times New Roman"/>
          <w:sz w:val="20"/>
          <w:szCs w:val="20"/>
          <w:lang w:val="de-CH"/>
        </w:rPr>
        <w:t xml:space="preserve"> positiv auf das Leistungsniveau der Töchter auswirkt. So ist der Anteil Kühe bzw. Rinder die mehrmals besamt/belegt werden mussten bei den Top-Stieren um ca. </w:t>
      </w:r>
      <w:r w:rsidR="00CD06D0">
        <w:rPr>
          <w:rFonts w:ascii="Times New Roman" w:hAnsi="Times New Roman" w:cs="Times New Roman"/>
          <w:sz w:val="20"/>
          <w:szCs w:val="20"/>
          <w:lang w:val="de-CH"/>
        </w:rPr>
        <w:t>1% - 3%</w:t>
      </w:r>
      <w:r w:rsidR="00CD06D0" w:rsidRPr="00971F24">
        <w:rPr>
          <w:rFonts w:ascii="Times New Roman" w:hAnsi="Times New Roman" w:cs="Times New Roman"/>
          <w:sz w:val="20"/>
          <w:szCs w:val="20"/>
          <w:lang w:val="de-CH"/>
        </w:rPr>
        <w:t xml:space="preserve"> geringer als bei den schlechtesten Stieren. Auch sind die Verzögerungs</w:t>
      </w:r>
      <w:r w:rsidR="00CD06D0">
        <w:rPr>
          <w:rFonts w:ascii="Times New Roman" w:hAnsi="Times New Roman" w:cs="Times New Roman"/>
          <w:sz w:val="20"/>
          <w:szCs w:val="20"/>
          <w:lang w:val="de-CH"/>
        </w:rPr>
        <w:t>- und Rast</w:t>
      </w:r>
      <w:r w:rsidR="00CD06D0" w:rsidRPr="00971F24">
        <w:rPr>
          <w:rFonts w:ascii="Times New Roman" w:hAnsi="Times New Roman" w:cs="Times New Roman"/>
          <w:sz w:val="20"/>
          <w:szCs w:val="20"/>
          <w:lang w:val="de-CH"/>
        </w:rPr>
        <w:t>zeiten bei den Töchter</w:t>
      </w:r>
      <w:r w:rsidR="00CD06D0">
        <w:rPr>
          <w:rFonts w:ascii="Times New Roman" w:hAnsi="Times New Roman" w:cs="Times New Roman"/>
          <w:sz w:val="20"/>
          <w:szCs w:val="20"/>
          <w:lang w:val="de-CH"/>
        </w:rPr>
        <w:t>n</w:t>
      </w:r>
      <w:r w:rsidR="00CD06D0" w:rsidRPr="00971F24">
        <w:rPr>
          <w:rFonts w:ascii="Times New Roman" w:hAnsi="Times New Roman" w:cs="Times New Roman"/>
          <w:sz w:val="20"/>
          <w:szCs w:val="20"/>
          <w:lang w:val="de-CH"/>
        </w:rPr>
        <w:t xml:space="preserve"> der Stieren mit hohen </w:t>
      </w:r>
      <w:r w:rsidR="00CD06D0">
        <w:rPr>
          <w:rFonts w:ascii="Times New Roman" w:hAnsi="Times New Roman" w:cs="Times New Roman"/>
          <w:sz w:val="20"/>
          <w:szCs w:val="20"/>
          <w:lang w:val="de-CH"/>
        </w:rPr>
        <w:t>FIW deutlich tiefer.</w:t>
      </w:r>
    </w:p>
    <w:p w14:paraId="322554C3" w14:textId="1F933E25" w:rsidR="00971F24" w:rsidRPr="00971F24" w:rsidRDefault="00F31455" w:rsidP="00267EF3">
      <w:pPr>
        <w:spacing w:before="100" w:beforeAutospacing="1" w:after="100" w:afterAutospacing="1"/>
        <w:rPr>
          <w:rFonts w:ascii="Times New Roman" w:hAnsi="Times New Roman" w:cs="Times New Roman"/>
          <w:sz w:val="20"/>
          <w:szCs w:val="20"/>
          <w:lang w:val="de-CH"/>
        </w:rPr>
      </w:pPr>
      <w:r w:rsidRPr="00F31455">
        <w:rPr>
          <w:rFonts w:ascii="Times New Roman" w:hAnsi="Times New Roman" w:cs="Times New Roman"/>
          <w:b/>
          <w:sz w:val="20"/>
          <w:szCs w:val="20"/>
          <w:lang w:val="de-CH"/>
        </w:rPr>
        <w:t>Extreme Stiere</w:t>
      </w:r>
      <w:r>
        <w:rPr>
          <w:rFonts w:ascii="Times New Roman" w:hAnsi="Times New Roman" w:cs="Times New Roman"/>
          <w:sz w:val="20"/>
          <w:szCs w:val="20"/>
          <w:lang w:val="de-CH"/>
        </w:rPr>
        <w:br/>
      </w:r>
      <w:r w:rsidR="00971F24" w:rsidRPr="00971F24">
        <w:rPr>
          <w:rFonts w:ascii="Times New Roman" w:hAnsi="Times New Roman" w:cs="Times New Roman"/>
          <w:sz w:val="20"/>
          <w:szCs w:val="20"/>
          <w:lang w:val="de-CH"/>
        </w:rPr>
        <w:t>Unterschiede</w:t>
      </w:r>
      <w:r w:rsidR="00112469">
        <w:rPr>
          <w:rFonts w:ascii="Times New Roman" w:hAnsi="Times New Roman" w:cs="Times New Roman"/>
          <w:sz w:val="20"/>
          <w:szCs w:val="20"/>
          <w:lang w:val="de-CH"/>
        </w:rPr>
        <w:t xml:space="preserve"> werden auch sichtbar</w:t>
      </w:r>
      <w:r w:rsidR="00971F24" w:rsidRPr="00971F24">
        <w:rPr>
          <w:rFonts w:ascii="Times New Roman" w:hAnsi="Times New Roman" w:cs="Times New Roman"/>
          <w:sz w:val="20"/>
          <w:szCs w:val="20"/>
          <w:lang w:val="de-CH"/>
        </w:rPr>
        <w:t>, wenn wir nur die extremsten S</w:t>
      </w:r>
      <w:r w:rsidR="005E0495">
        <w:rPr>
          <w:rFonts w:ascii="Times New Roman" w:hAnsi="Times New Roman" w:cs="Times New Roman"/>
          <w:sz w:val="20"/>
          <w:szCs w:val="20"/>
          <w:lang w:val="de-CH"/>
        </w:rPr>
        <w:t xml:space="preserve">tiere anschauen. Dies sind </w:t>
      </w:r>
      <w:r w:rsidR="00F51784" w:rsidRPr="00F51784">
        <w:rPr>
          <w:rFonts w:ascii="Times New Roman" w:hAnsi="Times New Roman" w:cs="Times New Roman"/>
          <w:sz w:val="20"/>
          <w:szCs w:val="20"/>
          <w:lang w:val="de-CH"/>
        </w:rPr>
        <w:t>ETTERLIN'S Sesam SILVERSTAR</w:t>
      </w:r>
      <w:r w:rsidR="00971F24" w:rsidRPr="00971F24">
        <w:rPr>
          <w:rFonts w:ascii="Times New Roman" w:hAnsi="Times New Roman" w:cs="Times New Roman"/>
          <w:sz w:val="20"/>
          <w:szCs w:val="20"/>
          <w:lang w:val="de-CH"/>
        </w:rPr>
        <w:t xml:space="preserve"> </w:t>
      </w:r>
      <w:r w:rsidR="00E71874">
        <w:rPr>
          <w:rFonts w:ascii="Times New Roman" w:hAnsi="Times New Roman" w:cs="Times New Roman"/>
          <w:sz w:val="20"/>
          <w:szCs w:val="20"/>
          <w:lang w:val="de-CH"/>
        </w:rPr>
        <w:t>(</w:t>
      </w:r>
      <w:r w:rsidR="00F51784" w:rsidRPr="00F51784">
        <w:rPr>
          <w:rFonts w:ascii="Times New Roman" w:hAnsi="Times New Roman" w:cs="Times New Roman"/>
          <w:sz w:val="20"/>
          <w:szCs w:val="20"/>
          <w:lang w:val="de-CH"/>
        </w:rPr>
        <w:t>CH 120.0550.7270.7</w:t>
      </w:r>
      <w:r w:rsidR="00E71874">
        <w:rPr>
          <w:rFonts w:ascii="Times New Roman" w:hAnsi="Times New Roman" w:cs="Times New Roman"/>
          <w:sz w:val="20"/>
          <w:szCs w:val="20"/>
          <w:lang w:val="de-CH"/>
        </w:rPr>
        <w:t xml:space="preserve">) </w:t>
      </w:r>
      <w:r w:rsidR="00971F24" w:rsidRPr="00971F24">
        <w:rPr>
          <w:rFonts w:ascii="Times New Roman" w:hAnsi="Times New Roman" w:cs="Times New Roman"/>
          <w:sz w:val="20"/>
          <w:szCs w:val="20"/>
          <w:lang w:val="de-CH"/>
        </w:rPr>
        <w:t xml:space="preserve">mit einem </w:t>
      </w:r>
      <w:r w:rsidR="00F51784">
        <w:rPr>
          <w:rFonts w:ascii="Times New Roman" w:hAnsi="Times New Roman" w:cs="Times New Roman"/>
          <w:sz w:val="20"/>
          <w:szCs w:val="20"/>
          <w:lang w:val="de-CH"/>
        </w:rPr>
        <w:t>FIW</w:t>
      </w:r>
      <w:r w:rsidR="00971F24" w:rsidRPr="00971F24">
        <w:rPr>
          <w:rFonts w:ascii="Times New Roman" w:hAnsi="Times New Roman" w:cs="Times New Roman"/>
          <w:sz w:val="20"/>
          <w:szCs w:val="20"/>
          <w:lang w:val="de-CH"/>
        </w:rPr>
        <w:t xml:space="preserve"> von </w:t>
      </w:r>
      <w:r w:rsidR="00971F24" w:rsidRPr="00971F24">
        <w:rPr>
          <w:rFonts w:ascii="Times New Roman" w:hAnsi="Times New Roman" w:cs="Times New Roman"/>
          <w:color w:val="000000"/>
          <w:sz w:val="20"/>
          <w:szCs w:val="20"/>
          <w:lang w:val="de-CH"/>
        </w:rPr>
        <w:t>121</w:t>
      </w:r>
      <w:r w:rsidR="00971F24" w:rsidRPr="00971F24">
        <w:rPr>
          <w:rFonts w:ascii="Times New Roman" w:hAnsi="Times New Roman" w:cs="Times New Roman"/>
          <w:sz w:val="20"/>
          <w:szCs w:val="20"/>
          <w:lang w:val="de-CH"/>
        </w:rPr>
        <w:t xml:space="preserve"> und </w:t>
      </w:r>
      <w:proofErr w:type="spellStart"/>
      <w:r w:rsidR="00F51784" w:rsidRPr="00F51784">
        <w:rPr>
          <w:rFonts w:ascii="Times New Roman" w:hAnsi="Times New Roman" w:cs="Times New Roman"/>
          <w:sz w:val="20"/>
          <w:szCs w:val="20"/>
          <w:lang w:val="de-CH"/>
        </w:rPr>
        <w:t>Fischli's</w:t>
      </w:r>
      <w:proofErr w:type="spellEnd"/>
      <w:r w:rsidR="00F51784" w:rsidRPr="00F51784">
        <w:rPr>
          <w:rFonts w:ascii="Times New Roman" w:hAnsi="Times New Roman" w:cs="Times New Roman"/>
          <w:sz w:val="20"/>
          <w:szCs w:val="20"/>
          <w:lang w:val="de-CH"/>
        </w:rPr>
        <w:t xml:space="preserve"> TOP Einstein ELAN</w:t>
      </w:r>
      <w:r w:rsidR="00971F24" w:rsidRPr="00971F24">
        <w:rPr>
          <w:rFonts w:ascii="Times New Roman" w:hAnsi="Times New Roman" w:cs="Times New Roman"/>
          <w:sz w:val="20"/>
          <w:szCs w:val="20"/>
          <w:lang w:val="de-CH"/>
        </w:rPr>
        <w:t xml:space="preserve"> </w:t>
      </w:r>
      <w:r w:rsidR="00E71874">
        <w:rPr>
          <w:rFonts w:ascii="Times New Roman" w:hAnsi="Times New Roman" w:cs="Times New Roman"/>
          <w:sz w:val="20"/>
          <w:szCs w:val="20"/>
          <w:lang w:val="de-CH"/>
        </w:rPr>
        <w:t>(</w:t>
      </w:r>
      <w:r w:rsidR="00F51784" w:rsidRPr="00F51784">
        <w:rPr>
          <w:rFonts w:ascii="Times New Roman" w:hAnsi="Times New Roman" w:cs="Times New Roman"/>
          <w:sz w:val="20"/>
          <w:szCs w:val="20"/>
          <w:lang w:val="de-CH"/>
        </w:rPr>
        <w:t>CH 120.1051.8712.2</w:t>
      </w:r>
      <w:r w:rsidR="00E71874">
        <w:rPr>
          <w:rFonts w:ascii="Times New Roman" w:hAnsi="Times New Roman" w:cs="Times New Roman"/>
          <w:sz w:val="20"/>
          <w:szCs w:val="20"/>
          <w:lang w:val="de-CH"/>
        </w:rPr>
        <w:t xml:space="preserve">) </w:t>
      </w:r>
      <w:r w:rsidR="00971F24" w:rsidRPr="00971F24">
        <w:rPr>
          <w:rFonts w:ascii="Times New Roman" w:hAnsi="Times New Roman" w:cs="Times New Roman"/>
          <w:sz w:val="20"/>
          <w:szCs w:val="20"/>
          <w:lang w:val="de-CH"/>
        </w:rPr>
        <w:t xml:space="preserve">mit einem </w:t>
      </w:r>
      <w:r w:rsidR="00F51784">
        <w:rPr>
          <w:rFonts w:ascii="Times New Roman" w:hAnsi="Times New Roman" w:cs="Times New Roman"/>
          <w:sz w:val="20"/>
          <w:szCs w:val="20"/>
          <w:lang w:val="de-CH"/>
        </w:rPr>
        <w:t>FIW</w:t>
      </w:r>
      <w:r w:rsidR="00971F24" w:rsidRPr="00971F24">
        <w:rPr>
          <w:rFonts w:ascii="Times New Roman" w:hAnsi="Times New Roman" w:cs="Times New Roman"/>
          <w:sz w:val="20"/>
          <w:szCs w:val="20"/>
          <w:lang w:val="de-CH"/>
        </w:rPr>
        <w:t xml:space="preserve"> von </w:t>
      </w:r>
      <w:r w:rsidR="00F51784" w:rsidRPr="00F51784">
        <w:rPr>
          <w:rFonts w:ascii="Times New Roman" w:hAnsi="Times New Roman" w:cs="Times New Roman"/>
          <w:sz w:val="20"/>
          <w:szCs w:val="20"/>
          <w:lang w:val="de-CH"/>
        </w:rPr>
        <w:t>86</w:t>
      </w:r>
      <w:r w:rsidR="00971F24" w:rsidRPr="00971F24">
        <w:rPr>
          <w:rFonts w:ascii="Times New Roman" w:hAnsi="Times New Roman" w:cs="Times New Roman"/>
          <w:sz w:val="20"/>
          <w:szCs w:val="20"/>
          <w:lang w:val="de-CH"/>
        </w:rPr>
        <w:t>.</w:t>
      </w:r>
      <w:r w:rsidR="00C90FC9">
        <w:rPr>
          <w:rFonts w:ascii="Times New Roman" w:hAnsi="Times New Roman" w:cs="Times New Roman"/>
          <w:sz w:val="20"/>
          <w:szCs w:val="20"/>
          <w:lang w:val="de-CH"/>
        </w:rPr>
        <w:t xml:space="preserve"> </w:t>
      </w:r>
      <w:r w:rsidR="00F54BC0">
        <w:rPr>
          <w:rFonts w:ascii="Times New Roman" w:hAnsi="Times New Roman" w:cs="Times New Roman"/>
          <w:sz w:val="20"/>
          <w:szCs w:val="20"/>
          <w:lang w:val="de-CH"/>
        </w:rPr>
        <w:t xml:space="preserve">Bei den Töchtern von SILVERSTAR sind die Rast- und Verzögerungszeiten jeweils um ca. 2 Wochen kürzer als bei den Töchtern von ELAN. </w:t>
      </w:r>
      <w:r w:rsidR="00B8307D">
        <w:rPr>
          <w:rFonts w:ascii="Times New Roman" w:hAnsi="Times New Roman" w:cs="Times New Roman"/>
          <w:sz w:val="20"/>
          <w:szCs w:val="20"/>
          <w:lang w:val="de-CH"/>
        </w:rPr>
        <w:t xml:space="preserve">Bezüglich der Non-Return-Rate </w:t>
      </w:r>
      <w:del w:id="0" w:author="Qualitas AG" w:date="2020-01-08T08:46:00Z">
        <w:r w:rsidR="00B8307D" w:rsidDel="006430A5">
          <w:rPr>
            <w:rFonts w:ascii="Times New Roman" w:hAnsi="Times New Roman" w:cs="Times New Roman"/>
            <w:sz w:val="20"/>
            <w:szCs w:val="20"/>
            <w:lang w:val="de-CH"/>
          </w:rPr>
          <w:delText xml:space="preserve">von Töchtern als Kühe </w:delText>
        </w:r>
      </w:del>
      <w:r w:rsidR="00B8307D">
        <w:rPr>
          <w:rFonts w:ascii="Times New Roman" w:hAnsi="Times New Roman" w:cs="Times New Roman"/>
          <w:sz w:val="20"/>
          <w:szCs w:val="20"/>
          <w:lang w:val="de-CH"/>
        </w:rPr>
        <w:t xml:space="preserve">unterscheiden sich die beiden Stiere kaum. </w:t>
      </w:r>
      <w:del w:id="1" w:author="Qualitas AG" w:date="2020-01-08T08:46:00Z">
        <w:r w:rsidR="00B8307D" w:rsidDel="006430A5">
          <w:rPr>
            <w:rFonts w:ascii="Times New Roman" w:hAnsi="Times New Roman" w:cs="Times New Roman"/>
            <w:sz w:val="20"/>
            <w:szCs w:val="20"/>
            <w:lang w:val="de-CH"/>
          </w:rPr>
          <w:delText>Bei der Betrachtung der durchschnittlichen Non-Return-Rate von Töchter als Rinder is</w:delText>
        </w:r>
        <w:r w:rsidR="00267EF3" w:rsidDel="006430A5">
          <w:rPr>
            <w:rFonts w:ascii="Times New Roman" w:hAnsi="Times New Roman" w:cs="Times New Roman"/>
            <w:sz w:val="20"/>
            <w:szCs w:val="20"/>
            <w:lang w:val="de-CH"/>
          </w:rPr>
          <w:delText>t ELAN sogar leicht im Vorteil.</w:delText>
        </w:r>
      </w:del>
      <w:ins w:id="2" w:author="Qualitas AG" w:date="2020-01-08T08:46:00Z">
        <w:r w:rsidR="006430A5">
          <w:rPr>
            <w:rFonts w:ascii="Times New Roman" w:hAnsi="Times New Roman" w:cs="Times New Roman"/>
            <w:sz w:val="20"/>
            <w:szCs w:val="20"/>
            <w:lang w:val="de-CH"/>
          </w:rPr>
          <w:t xml:space="preserve">Dabei gilt es zu beachten, dass die Non-Return-Rate </w:t>
        </w:r>
      </w:ins>
      <w:ins w:id="3" w:author="Qualitas AG" w:date="2020-01-08T08:47:00Z">
        <w:r w:rsidR="006430A5">
          <w:rPr>
            <w:rFonts w:ascii="Times New Roman" w:hAnsi="Times New Roman" w:cs="Times New Roman"/>
            <w:sz w:val="20"/>
            <w:szCs w:val="20"/>
            <w:lang w:val="de-CH"/>
          </w:rPr>
          <w:t>in besonderem Mass</w:t>
        </w:r>
      </w:ins>
      <w:ins w:id="4" w:author="Qualitas AG" w:date="2020-01-08T08:46:00Z">
        <w:r w:rsidR="006430A5">
          <w:rPr>
            <w:rFonts w:ascii="Times New Roman" w:hAnsi="Times New Roman" w:cs="Times New Roman"/>
            <w:sz w:val="20"/>
            <w:szCs w:val="20"/>
            <w:lang w:val="de-CH"/>
          </w:rPr>
          <w:t xml:space="preserve"> von der </w:t>
        </w:r>
      </w:ins>
      <w:ins w:id="5" w:author="Qualitas AG" w:date="2020-01-08T08:47:00Z">
        <w:r w:rsidR="006430A5">
          <w:rPr>
            <w:rFonts w:ascii="Times New Roman" w:hAnsi="Times New Roman" w:cs="Times New Roman"/>
            <w:sz w:val="20"/>
            <w:szCs w:val="20"/>
            <w:lang w:val="de-CH"/>
          </w:rPr>
          <w:t>Qualität der in die Zuchtwertschätzung einfliessenden Daten abhängig ist.</w:t>
        </w:r>
      </w:ins>
      <w:ins w:id="6" w:author="Qualitas AG" w:date="2020-01-08T09:23:00Z">
        <w:r w:rsidR="00A10769">
          <w:rPr>
            <w:rFonts w:ascii="Times New Roman" w:hAnsi="Times New Roman" w:cs="Times New Roman"/>
            <w:sz w:val="20"/>
            <w:szCs w:val="20"/>
            <w:lang w:val="de-CH"/>
          </w:rPr>
          <w:t xml:space="preserve"> Zudem beinhaltet der FIW neben den Fruchtbarkeitsmerkmalen noch w</w:t>
        </w:r>
      </w:ins>
      <w:ins w:id="7" w:author="Qualitas AG" w:date="2020-01-08T09:24:00Z">
        <w:r w:rsidR="00A10769">
          <w:rPr>
            <w:rFonts w:ascii="Times New Roman" w:hAnsi="Times New Roman" w:cs="Times New Roman"/>
            <w:sz w:val="20"/>
            <w:szCs w:val="20"/>
            <w:lang w:val="de-CH"/>
          </w:rPr>
          <w:t xml:space="preserve">eitere Merkmale (Zellzahl, </w:t>
        </w:r>
        <w:proofErr w:type="spellStart"/>
        <w:r w:rsidR="00A10769">
          <w:rPr>
            <w:rFonts w:ascii="Times New Roman" w:hAnsi="Times New Roman" w:cs="Times New Roman"/>
            <w:sz w:val="20"/>
            <w:szCs w:val="20"/>
            <w:lang w:val="de-CH"/>
          </w:rPr>
          <w:t>Mastitisresistenz</w:t>
        </w:r>
        <w:proofErr w:type="spellEnd"/>
        <w:r w:rsidR="00A10769">
          <w:rPr>
            <w:rFonts w:ascii="Times New Roman" w:hAnsi="Times New Roman" w:cs="Times New Roman"/>
            <w:sz w:val="20"/>
            <w:szCs w:val="20"/>
            <w:lang w:val="de-CH"/>
          </w:rPr>
          <w:t xml:space="preserve"> oder Nutzungsdauer), welche </w:t>
        </w:r>
      </w:ins>
      <w:ins w:id="8" w:author="Qualitas AG" w:date="2020-01-08T09:25:00Z">
        <w:r w:rsidR="00A10769">
          <w:rPr>
            <w:rFonts w:ascii="Times New Roman" w:hAnsi="Times New Roman" w:cs="Times New Roman"/>
            <w:sz w:val="20"/>
            <w:szCs w:val="20"/>
            <w:lang w:val="de-CH"/>
          </w:rPr>
          <w:t>die Rangierung der Stiere beeinfluss</w:t>
        </w:r>
        <w:r w:rsidR="00FE1CAF">
          <w:rPr>
            <w:rFonts w:ascii="Times New Roman" w:hAnsi="Times New Roman" w:cs="Times New Roman"/>
            <w:sz w:val="20"/>
            <w:szCs w:val="20"/>
            <w:lang w:val="de-CH"/>
          </w:rPr>
          <w:t>t</w:t>
        </w:r>
        <w:bookmarkStart w:id="9" w:name="_GoBack"/>
        <w:bookmarkEnd w:id="9"/>
        <w:r w:rsidR="00A10769">
          <w:rPr>
            <w:rFonts w:ascii="Times New Roman" w:hAnsi="Times New Roman" w:cs="Times New Roman"/>
            <w:sz w:val="20"/>
            <w:szCs w:val="20"/>
            <w:lang w:val="de-CH"/>
          </w:rPr>
          <w:t>.</w:t>
        </w:r>
      </w:ins>
    </w:p>
    <w:p w14:paraId="5D3185D2" w14:textId="67A8CD63" w:rsidR="00971F24" w:rsidRPr="00971F24" w:rsidRDefault="00F31455" w:rsidP="00971F24">
      <w:pPr>
        <w:spacing w:before="100" w:beforeAutospacing="1" w:after="100" w:afterAutospacing="1"/>
        <w:rPr>
          <w:rFonts w:ascii="Times New Roman" w:hAnsi="Times New Roman" w:cs="Times New Roman"/>
          <w:sz w:val="20"/>
          <w:szCs w:val="20"/>
          <w:lang w:val="de-CH"/>
        </w:rPr>
      </w:pPr>
      <w:r>
        <w:rPr>
          <w:rFonts w:ascii="Times New Roman" w:hAnsi="Times New Roman" w:cs="Times New Roman"/>
          <w:b/>
          <w:sz w:val="20"/>
          <w:szCs w:val="20"/>
          <w:lang w:val="de-CH"/>
        </w:rPr>
        <w:t>Zuchtfortschritt trotz tiefer</w:t>
      </w:r>
      <w:r w:rsidRPr="00F31455">
        <w:rPr>
          <w:rFonts w:ascii="Times New Roman" w:hAnsi="Times New Roman" w:cs="Times New Roman"/>
          <w:b/>
          <w:sz w:val="20"/>
          <w:szCs w:val="20"/>
          <w:lang w:val="de-CH"/>
        </w:rPr>
        <w:t xml:space="preserve"> Erblichkeit</w:t>
      </w:r>
      <w:r>
        <w:rPr>
          <w:rFonts w:ascii="Times New Roman" w:hAnsi="Times New Roman" w:cs="Times New Roman"/>
          <w:sz w:val="20"/>
          <w:szCs w:val="20"/>
          <w:lang w:val="de-CH"/>
        </w:rPr>
        <w:br/>
      </w:r>
      <w:r w:rsidR="00971F24" w:rsidRPr="00971F24">
        <w:rPr>
          <w:rFonts w:ascii="Times New Roman" w:hAnsi="Times New Roman" w:cs="Times New Roman"/>
          <w:sz w:val="20"/>
          <w:szCs w:val="20"/>
          <w:lang w:val="de-CH"/>
        </w:rPr>
        <w:t xml:space="preserve">Zuchtfortschritt ist abhängig von der Selektionsintensität, der genetischen Variabilität in der Population, vom Generationenintervall und von der Genauigkeit der Zuchtwerte. Auf die letztgenannte Grösse hat die Erblichkeit </w:t>
      </w:r>
      <w:r w:rsidR="00971F24" w:rsidRPr="00971F24">
        <w:rPr>
          <w:rFonts w:ascii="Times New Roman" w:hAnsi="Times New Roman" w:cs="Times New Roman"/>
          <w:sz w:val="20"/>
          <w:szCs w:val="20"/>
          <w:lang w:val="de-CH"/>
        </w:rPr>
        <w:lastRenderedPageBreak/>
        <w:t xml:space="preserve">einen grossen Einfluss. Viele Fitnessmerkmale haben unglücklicherweise tiefe </w:t>
      </w:r>
      <w:proofErr w:type="spellStart"/>
      <w:r w:rsidR="00971F24" w:rsidRPr="00971F24">
        <w:rPr>
          <w:rFonts w:ascii="Times New Roman" w:hAnsi="Times New Roman" w:cs="Times New Roman"/>
          <w:sz w:val="20"/>
          <w:szCs w:val="20"/>
          <w:lang w:val="de-CH"/>
        </w:rPr>
        <w:t>Erblichkeiten</w:t>
      </w:r>
      <w:proofErr w:type="spellEnd"/>
      <w:r w:rsidR="00971F24" w:rsidRPr="00971F24">
        <w:rPr>
          <w:rFonts w:ascii="Times New Roman" w:hAnsi="Times New Roman" w:cs="Times New Roman"/>
          <w:sz w:val="20"/>
          <w:szCs w:val="20"/>
          <w:lang w:val="de-CH"/>
        </w:rPr>
        <w:t xml:space="preserve">. Bei solchen Merkmalen braucht es daher eine grössere und/oder bessere Datengrundlage sowie optimierte genetische Modelle um genaue Zuchtwerte zu schätzen. Tiefe </w:t>
      </w:r>
      <w:proofErr w:type="spellStart"/>
      <w:r w:rsidR="00971F24" w:rsidRPr="00971F24">
        <w:rPr>
          <w:rFonts w:ascii="Times New Roman" w:hAnsi="Times New Roman" w:cs="Times New Roman"/>
          <w:sz w:val="20"/>
          <w:szCs w:val="20"/>
          <w:lang w:val="de-CH"/>
        </w:rPr>
        <w:t>Erblichkeiten</w:t>
      </w:r>
      <w:proofErr w:type="spellEnd"/>
      <w:r w:rsidR="00971F24" w:rsidRPr="00971F24">
        <w:rPr>
          <w:rFonts w:ascii="Times New Roman" w:hAnsi="Times New Roman" w:cs="Times New Roman"/>
          <w:sz w:val="20"/>
          <w:szCs w:val="20"/>
          <w:lang w:val="de-CH"/>
        </w:rPr>
        <w:t xml:space="preserve"> dürfen aber nicht als Anlass genommen werden, Zucht auf Fitnessmerkmale als aussichtslos zu</w:t>
      </w:r>
      <w:r w:rsidR="005E0495">
        <w:rPr>
          <w:rFonts w:ascii="Times New Roman" w:hAnsi="Times New Roman" w:cs="Times New Roman"/>
          <w:sz w:val="20"/>
          <w:szCs w:val="20"/>
          <w:lang w:val="de-CH"/>
        </w:rPr>
        <w:t xml:space="preserve"> erachten.</w:t>
      </w:r>
      <w:r w:rsidR="005E0495">
        <w:rPr>
          <w:rFonts w:ascii="Times New Roman" w:hAnsi="Times New Roman" w:cs="Times New Roman"/>
          <w:sz w:val="20"/>
          <w:szCs w:val="20"/>
          <w:lang w:val="de-CH"/>
        </w:rPr>
        <w:br/>
      </w:r>
      <w:r w:rsidR="00971F24" w:rsidRPr="00971F24">
        <w:rPr>
          <w:rFonts w:ascii="Times New Roman" w:hAnsi="Times New Roman" w:cs="Times New Roman"/>
          <w:sz w:val="20"/>
          <w:szCs w:val="20"/>
          <w:lang w:val="de-CH"/>
        </w:rPr>
        <w:t>Das Generation</w:t>
      </w:r>
      <w:r w:rsidR="00EE1BB1">
        <w:rPr>
          <w:rFonts w:ascii="Times New Roman" w:hAnsi="Times New Roman" w:cs="Times New Roman"/>
          <w:sz w:val="20"/>
          <w:szCs w:val="20"/>
          <w:lang w:val="de-CH"/>
        </w:rPr>
        <w:t>s</w:t>
      </w:r>
      <w:r w:rsidR="00971F24" w:rsidRPr="00971F24">
        <w:rPr>
          <w:rFonts w:ascii="Times New Roman" w:hAnsi="Times New Roman" w:cs="Times New Roman"/>
          <w:sz w:val="20"/>
          <w:szCs w:val="20"/>
          <w:lang w:val="de-CH"/>
        </w:rPr>
        <w:t>intervall ist ein weiterer wichtiger Einflussfaktor auf den Selektionserfolg. Dieses verhält sich bis zu einem gewissen Grad antagonistisch zur Genauigkeit der geschätzten Zuchtwerte. Eine höhere Genauigkeit der geschätzten Zuchtwerte bedingt eine grössere Menge an Daten, was zu einer Verlängerung des Generation</w:t>
      </w:r>
      <w:r w:rsidR="00EE1BB1">
        <w:rPr>
          <w:rFonts w:ascii="Times New Roman" w:hAnsi="Times New Roman" w:cs="Times New Roman"/>
          <w:sz w:val="20"/>
          <w:szCs w:val="20"/>
          <w:lang w:val="de-CH"/>
        </w:rPr>
        <w:t>s</w:t>
      </w:r>
      <w:r w:rsidR="00971F24" w:rsidRPr="00971F24">
        <w:rPr>
          <w:rFonts w:ascii="Times New Roman" w:hAnsi="Times New Roman" w:cs="Times New Roman"/>
          <w:sz w:val="20"/>
          <w:szCs w:val="20"/>
          <w:lang w:val="de-CH"/>
        </w:rPr>
        <w:t>interval</w:t>
      </w:r>
      <w:r w:rsidR="00EE1BB1">
        <w:rPr>
          <w:rFonts w:ascii="Times New Roman" w:hAnsi="Times New Roman" w:cs="Times New Roman"/>
          <w:sz w:val="20"/>
          <w:szCs w:val="20"/>
          <w:lang w:val="de-CH"/>
        </w:rPr>
        <w:t>l</w:t>
      </w:r>
      <w:r w:rsidR="00971F24" w:rsidRPr="00971F24">
        <w:rPr>
          <w:rFonts w:ascii="Times New Roman" w:hAnsi="Times New Roman" w:cs="Times New Roman"/>
          <w:sz w:val="20"/>
          <w:szCs w:val="20"/>
          <w:lang w:val="de-CH"/>
        </w:rPr>
        <w:t xml:space="preserve">s führen kann. Dieses Dilemma lässt sich über die konsequente Nutzung von </w:t>
      </w:r>
      <w:proofErr w:type="spellStart"/>
      <w:r w:rsidR="00971F24" w:rsidRPr="00971F24">
        <w:rPr>
          <w:rFonts w:ascii="Times New Roman" w:hAnsi="Times New Roman" w:cs="Times New Roman"/>
          <w:sz w:val="20"/>
          <w:szCs w:val="20"/>
          <w:lang w:val="de-CH"/>
        </w:rPr>
        <w:t>genomischen</w:t>
      </w:r>
      <w:proofErr w:type="spellEnd"/>
      <w:r w:rsidR="00971F24" w:rsidRPr="00971F24">
        <w:rPr>
          <w:rFonts w:ascii="Times New Roman" w:hAnsi="Times New Roman" w:cs="Times New Roman"/>
          <w:sz w:val="20"/>
          <w:szCs w:val="20"/>
          <w:lang w:val="de-CH"/>
        </w:rPr>
        <w:t xml:space="preserve"> Informationen auflösen. </w:t>
      </w:r>
      <w:proofErr w:type="spellStart"/>
      <w:r w:rsidR="00971F24" w:rsidRPr="00971F24">
        <w:rPr>
          <w:rFonts w:ascii="Times New Roman" w:hAnsi="Times New Roman" w:cs="Times New Roman"/>
          <w:sz w:val="20"/>
          <w:szCs w:val="20"/>
          <w:lang w:val="de-CH"/>
        </w:rPr>
        <w:t>Genomische</w:t>
      </w:r>
      <w:proofErr w:type="spellEnd"/>
      <w:r w:rsidR="00971F24" w:rsidRPr="00971F24">
        <w:rPr>
          <w:rFonts w:ascii="Times New Roman" w:hAnsi="Times New Roman" w:cs="Times New Roman"/>
          <w:sz w:val="20"/>
          <w:szCs w:val="20"/>
          <w:lang w:val="de-CH"/>
        </w:rPr>
        <w:t xml:space="preserve"> Zuchtwerte stehen früh im Leben eines Tieres zur Verfügung und weisen im Vergleich zu </w:t>
      </w:r>
      <w:r w:rsidR="00DA424C">
        <w:rPr>
          <w:rFonts w:ascii="Times New Roman" w:hAnsi="Times New Roman" w:cs="Times New Roman"/>
          <w:sz w:val="20"/>
          <w:szCs w:val="20"/>
          <w:lang w:val="de-CH"/>
        </w:rPr>
        <w:t>konventionellen</w:t>
      </w:r>
      <w:r w:rsidR="00971F24" w:rsidRPr="00971F24">
        <w:rPr>
          <w:rFonts w:ascii="Times New Roman" w:hAnsi="Times New Roman" w:cs="Times New Roman"/>
          <w:sz w:val="20"/>
          <w:szCs w:val="20"/>
          <w:lang w:val="de-CH"/>
        </w:rPr>
        <w:t xml:space="preserve"> Abstammungszuchtwerten eine höhere Genauigkeit auf.</w:t>
      </w:r>
    </w:p>
    <w:p w14:paraId="03F14019" w14:textId="22125B79" w:rsidR="00B27281" w:rsidRDefault="0020697E" w:rsidP="005E0495">
      <w:pPr>
        <w:spacing w:before="100" w:beforeAutospacing="1" w:after="100" w:afterAutospacing="1"/>
        <w:rPr>
          <w:rFonts w:ascii="Times New Roman" w:hAnsi="Times New Roman" w:cs="Times New Roman"/>
          <w:sz w:val="20"/>
          <w:szCs w:val="20"/>
          <w:lang w:val="de-CH"/>
        </w:rPr>
      </w:pPr>
      <w:r>
        <w:rPr>
          <w:rFonts w:ascii="Times New Roman" w:hAnsi="Times New Roman" w:cs="Times New Roman"/>
          <w:b/>
          <w:sz w:val="20"/>
          <w:szCs w:val="20"/>
          <w:lang w:val="de-CH"/>
        </w:rPr>
        <w:t>Es lohnt sich</w:t>
      </w:r>
      <w:r w:rsidR="00E55F5E">
        <w:rPr>
          <w:rFonts w:ascii="Times New Roman" w:hAnsi="Times New Roman" w:cs="Times New Roman"/>
          <w:sz w:val="20"/>
          <w:szCs w:val="20"/>
          <w:lang w:val="de-CH"/>
        </w:rPr>
        <w:br/>
      </w:r>
      <w:r w:rsidR="00971F24" w:rsidRPr="00971F24">
        <w:rPr>
          <w:rFonts w:ascii="Times New Roman" w:hAnsi="Times New Roman" w:cs="Times New Roman"/>
          <w:sz w:val="20"/>
          <w:szCs w:val="20"/>
          <w:lang w:val="de-CH"/>
        </w:rPr>
        <w:t>Leitgrösse in der Milchviehzucht sollten die künftigen Rahmenbedingungen sein, unter denen wir Milch produzieren. Wenn unter diesen Rahmenbedingungen Fitnessmerkmale wichtig sind - und davon ist auszugehen - sollten wir das bei züchterischen Entscheidungen adäquat berücksichtigen. Ganz abgesehen davon ist Zucht auf Fitness nicht aussichtslos, viel mehr kann der Erfolg bereits nach einer Generation sichtbar werden, wie die obigen Auswertungen zeigen.</w:t>
      </w:r>
    </w:p>
    <w:p w14:paraId="54B73ABA" w14:textId="77777777" w:rsidR="006313C6" w:rsidRDefault="006313C6" w:rsidP="005E0495">
      <w:pPr>
        <w:spacing w:before="100" w:beforeAutospacing="1" w:after="100" w:afterAutospacing="1"/>
        <w:rPr>
          <w:rFonts w:ascii="Times New Roman" w:hAnsi="Times New Roman" w:cs="Times New Roman"/>
          <w:sz w:val="20"/>
          <w:szCs w:val="20"/>
          <w:lang w:val="de-CH"/>
        </w:rPr>
      </w:pPr>
    </w:p>
    <w:p w14:paraId="1454DCF2" w14:textId="16ACEE8F" w:rsidR="006313C6" w:rsidRDefault="006313C6" w:rsidP="005E0495">
      <w:pPr>
        <w:spacing w:before="100" w:beforeAutospacing="1" w:after="100" w:afterAutospacing="1"/>
        <w:rPr>
          <w:rFonts w:ascii="Times New Roman" w:hAnsi="Times New Roman" w:cs="Times New Roman"/>
          <w:sz w:val="20"/>
          <w:szCs w:val="20"/>
          <w:lang w:val="de-CH"/>
        </w:rPr>
      </w:pPr>
      <w:r>
        <w:rPr>
          <w:rFonts w:ascii="Times New Roman" w:hAnsi="Times New Roman" w:cs="Times New Roman"/>
          <w:sz w:val="20"/>
          <w:szCs w:val="20"/>
          <w:lang w:val="de-CH"/>
        </w:rPr>
        <w:t>Abbildungen:</w:t>
      </w:r>
    </w:p>
    <w:p w14:paraId="120B8C1A" w14:textId="34854F60" w:rsidR="006313C6" w:rsidRDefault="006313C6" w:rsidP="005E0495">
      <w:pPr>
        <w:spacing w:before="100" w:beforeAutospacing="1" w:after="100" w:afterAutospacing="1"/>
        <w:rPr>
          <w:rFonts w:ascii="Times New Roman" w:hAnsi="Times New Roman" w:cs="Times New Roman"/>
          <w:sz w:val="20"/>
          <w:szCs w:val="20"/>
          <w:lang w:val="de-CH"/>
        </w:rPr>
      </w:pPr>
      <w:r>
        <w:rPr>
          <w:rFonts w:ascii="Times New Roman" w:hAnsi="Times New Roman" w:cs="Times New Roman"/>
          <w:sz w:val="20"/>
          <w:szCs w:val="20"/>
          <w:lang w:val="de-CH"/>
        </w:rPr>
        <w:t xml:space="preserve">Abbildung 1: Vergleich </w:t>
      </w:r>
      <w:r w:rsidR="00CD327F">
        <w:rPr>
          <w:rFonts w:ascii="Times New Roman" w:hAnsi="Times New Roman" w:cs="Times New Roman"/>
          <w:sz w:val="20"/>
          <w:szCs w:val="20"/>
          <w:lang w:val="de-CH"/>
        </w:rPr>
        <w:t>der</w:t>
      </w:r>
      <w:r>
        <w:rPr>
          <w:rFonts w:ascii="Times New Roman" w:hAnsi="Times New Roman" w:cs="Times New Roman"/>
          <w:sz w:val="20"/>
          <w:szCs w:val="20"/>
          <w:lang w:val="de-CH"/>
        </w:rPr>
        <w:t xml:space="preserve"> NNR Rind und </w:t>
      </w:r>
      <w:r w:rsidR="00CD327F">
        <w:rPr>
          <w:rFonts w:ascii="Times New Roman" w:hAnsi="Times New Roman" w:cs="Times New Roman"/>
          <w:sz w:val="20"/>
          <w:szCs w:val="20"/>
          <w:lang w:val="de-CH"/>
        </w:rPr>
        <w:t xml:space="preserve">der </w:t>
      </w:r>
      <w:r>
        <w:rPr>
          <w:rFonts w:ascii="Times New Roman" w:hAnsi="Times New Roman" w:cs="Times New Roman"/>
          <w:sz w:val="20"/>
          <w:szCs w:val="20"/>
          <w:lang w:val="de-CH"/>
        </w:rPr>
        <w:t xml:space="preserve">NNR Kuh bei Töchtern von Vätern mit hohen bzw. tiefen </w:t>
      </w:r>
      <w:r w:rsidR="00A72D59">
        <w:rPr>
          <w:rFonts w:ascii="Times New Roman" w:hAnsi="Times New Roman" w:cs="Times New Roman"/>
          <w:sz w:val="20"/>
          <w:szCs w:val="20"/>
          <w:lang w:val="de-CH"/>
        </w:rPr>
        <w:t>FIW</w:t>
      </w:r>
    </w:p>
    <w:p w14:paraId="3B595838" w14:textId="40310559" w:rsidR="006313C6" w:rsidRPr="005E0495" w:rsidRDefault="006313C6" w:rsidP="006313C6">
      <w:pPr>
        <w:spacing w:before="100" w:beforeAutospacing="1" w:after="100" w:afterAutospacing="1"/>
        <w:rPr>
          <w:rFonts w:ascii="Times New Roman" w:hAnsi="Times New Roman" w:cs="Times New Roman"/>
          <w:sz w:val="20"/>
          <w:szCs w:val="20"/>
          <w:lang w:val="de-CH"/>
        </w:rPr>
      </w:pPr>
      <w:r>
        <w:rPr>
          <w:rFonts w:ascii="Times New Roman" w:hAnsi="Times New Roman" w:cs="Times New Roman"/>
          <w:sz w:val="20"/>
          <w:szCs w:val="20"/>
          <w:lang w:val="de-CH"/>
        </w:rPr>
        <w:t xml:space="preserve">Abbildung 2: Vergleich </w:t>
      </w:r>
      <w:r w:rsidR="00CD327F">
        <w:rPr>
          <w:rFonts w:ascii="Times New Roman" w:hAnsi="Times New Roman" w:cs="Times New Roman"/>
          <w:sz w:val="20"/>
          <w:szCs w:val="20"/>
          <w:lang w:val="de-CH"/>
        </w:rPr>
        <w:t>der</w:t>
      </w:r>
      <w:r>
        <w:rPr>
          <w:rFonts w:ascii="Times New Roman" w:hAnsi="Times New Roman" w:cs="Times New Roman"/>
          <w:sz w:val="20"/>
          <w:szCs w:val="20"/>
          <w:lang w:val="de-CH"/>
        </w:rPr>
        <w:t xml:space="preserve"> Verzögerungszeit Rind und </w:t>
      </w:r>
      <w:r w:rsidR="00CD327F">
        <w:rPr>
          <w:rFonts w:ascii="Times New Roman" w:hAnsi="Times New Roman" w:cs="Times New Roman"/>
          <w:sz w:val="20"/>
          <w:szCs w:val="20"/>
          <w:lang w:val="de-CH"/>
        </w:rPr>
        <w:t xml:space="preserve">der </w:t>
      </w:r>
      <w:r>
        <w:rPr>
          <w:rFonts w:ascii="Times New Roman" w:hAnsi="Times New Roman" w:cs="Times New Roman"/>
          <w:sz w:val="20"/>
          <w:szCs w:val="20"/>
          <w:lang w:val="de-CH"/>
        </w:rPr>
        <w:t xml:space="preserve">Verzögerungszeit Kuh bei Töchtern von Vätern mit hohen bzw. tiefen </w:t>
      </w:r>
      <w:r w:rsidR="008B3388">
        <w:rPr>
          <w:rFonts w:ascii="Times New Roman" w:hAnsi="Times New Roman" w:cs="Times New Roman"/>
          <w:sz w:val="20"/>
          <w:szCs w:val="20"/>
          <w:lang w:val="de-CH"/>
        </w:rPr>
        <w:t>FIW</w:t>
      </w:r>
    </w:p>
    <w:p w14:paraId="6D9A2E17" w14:textId="2AD0508B" w:rsidR="006313C6" w:rsidRPr="005E0495" w:rsidRDefault="00CD327F" w:rsidP="006313C6">
      <w:pPr>
        <w:spacing w:before="100" w:beforeAutospacing="1" w:after="100" w:afterAutospacing="1"/>
        <w:rPr>
          <w:rFonts w:ascii="Times New Roman" w:hAnsi="Times New Roman" w:cs="Times New Roman"/>
          <w:sz w:val="20"/>
          <w:szCs w:val="20"/>
          <w:lang w:val="de-CH"/>
        </w:rPr>
      </w:pPr>
      <w:r>
        <w:rPr>
          <w:rFonts w:ascii="Times New Roman" w:hAnsi="Times New Roman" w:cs="Times New Roman"/>
          <w:sz w:val="20"/>
          <w:szCs w:val="20"/>
          <w:lang w:val="de-CH"/>
        </w:rPr>
        <w:t>Abbildung 3</w:t>
      </w:r>
      <w:r w:rsidR="006313C6">
        <w:rPr>
          <w:rFonts w:ascii="Times New Roman" w:hAnsi="Times New Roman" w:cs="Times New Roman"/>
          <w:sz w:val="20"/>
          <w:szCs w:val="20"/>
          <w:lang w:val="de-CH"/>
        </w:rPr>
        <w:t xml:space="preserve">: Vergleich </w:t>
      </w:r>
      <w:proofErr w:type="spellStart"/>
      <w:r w:rsidR="006313C6">
        <w:rPr>
          <w:rFonts w:ascii="Times New Roman" w:hAnsi="Times New Roman" w:cs="Times New Roman"/>
          <w:sz w:val="20"/>
          <w:szCs w:val="20"/>
          <w:lang w:val="de-CH"/>
        </w:rPr>
        <w:t>Rastzeit</w:t>
      </w:r>
      <w:proofErr w:type="spellEnd"/>
      <w:r w:rsidR="006313C6">
        <w:rPr>
          <w:rFonts w:ascii="Times New Roman" w:hAnsi="Times New Roman" w:cs="Times New Roman"/>
          <w:sz w:val="20"/>
          <w:szCs w:val="20"/>
          <w:lang w:val="de-CH"/>
        </w:rPr>
        <w:t xml:space="preserve"> bei Töchtern von Vätern mit hohen bzw. tiefen </w:t>
      </w:r>
      <w:r w:rsidR="008B3388">
        <w:rPr>
          <w:rFonts w:ascii="Times New Roman" w:hAnsi="Times New Roman" w:cs="Times New Roman"/>
          <w:sz w:val="20"/>
          <w:szCs w:val="20"/>
          <w:lang w:val="de-CH"/>
        </w:rPr>
        <w:t>FIW</w:t>
      </w:r>
    </w:p>
    <w:p w14:paraId="33B2441F" w14:textId="77777777" w:rsidR="00205E30" w:rsidRDefault="00205E30" w:rsidP="005E0495">
      <w:pPr>
        <w:spacing w:before="100" w:beforeAutospacing="1" w:after="100" w:afterAutospacing="1"/>
        <w:rPr>
          <w:rFonts w:ascii="Times New Roman" w:hAnsi="Times New Roman" w:cs="Times New Roman"/>
          <w:sz w:val="20"/>
          <w:szCs w:val="20"/>
          <w:lang w:val="de-CH"/>
        </w:rPr>
      </w:pPr>
    </w:p>
    <w:p w14:paraId="788FAFD4" w14:textId="664B8257" w:rsidR="006313C6" w:rsidRPr="005E0495" w:rsidRDefault="00925B00" w:rsidP="005E0495">
      <w:pPr>
        <w:spacing w:before="100" w:beforeAutospacing="1" w:after="100" w:afterAutospacing="1"/>
        <w:rPr>
          <w:rFonts w:ascii="Times New Roman" w:hAnsi="Times New Roman" w:cs="Times New Roman"/>
          <w:sz w:val="20"/>
          <w:szCs w:val="20"/>
          <w:lang w:val="de-CH"/>
        </w:rPr>
      </w:pPr>
      <w:r>
        <w:rPr>
          <w:rFonts w:ascii="Times New Roman" w:hAnsi="Times New Roman" w:cs="Times New Roman"/>
          <w:sz w:val="20"/>
          <w:szCs w:val="20"/>
          <w:lang w:val="de-CH"/>
        </w:rPr>
        <w:t xml:space="preserve">Autoren: Urs Schuler, Peter von Rohr, Madeleine </w:t>
      </w:r>
      <w:proofErr w:type="spellStart"/>
      <w:r>
        <w:rPr>
          <w:rFonts w:ascii="Times New Roman" w:hAnsi="Times New Roman" w:cs="Times New Roman"/>
          <w:sz w:val="20"/>
          <w:szCs w:val="20"/>
          <w:lang w:val="de-CH"/>
        </w:rPr>
        <w:t>Berweger</w:t>
      </w:r>
      <w:proofErr w:type="spellEnd"/>
      <w:r w:rsidR="00972150">
        <w:rPr>
          <w:rFonts w:ascii="Times New Roman" w:hAnsi="Times New Roman" w:cs="Times New Roman"/>
          <w:sz w:val="20"/>
          <w:szCs w:val="20"/>
          <w:lang w:val="de-CH"/>
        </w:rPr>
        <w:t>; Qualitas AG</w:t>
      </w:r>
    </w:p>
    <w:sectPr w:rsidR="006313C6" w:rsidRPr="005E0495" w:rsidSect="0081085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20A0A"/>
    <w:multiLevelType w:val="multilevel"/>
    <w:tmpl w:val="AEBAB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Qualitas AG">
    <w15:presenceInfo w15:providerId="Windows Live" w15:userId="572fae0f3537eb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67"/>
  <w:proofState w:spelling="clean"/>
  <w:trackRevisions/>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1F24"/>
    <w:rsid w:val="00064AAC"/>
    <w:rsid w:val="000C1776"/>
    <w:rsid w:val="000F626B"/>
    <w:rsid w:val="00112469"/>
    <w:rsid w:val="00132EC2"/>
    <w:rsid w:val="001569F6"/>
    <w:rsid w:val="0018466D"/>
    <w:rsid w:val="001B0AC1"/>
    <w:rsid w:val="00205E30"/>
    <w:rsid w:val="0020697E"/>
    <w:rsid w:val="00267EF3"/>
    <w:rsid w:val="002A0220"/>
    <w:rsid w:val="005168F2"/>
    <w:rsid w:val="005C3DB4"/>
    <w:rsid w:val="005E0495"/>
    <w:rsid w:val="005E055F"/>
    <w:rsid w:val="006313C6"/>
    <w:rsid w:val="006430A5"/>
    <w:rsid w:val="006713BC"/>
    <w:rsid w:val="006912E0"/>
    <w:rsid w:val="00695507"/>
    <w:rsid w:val="00713E9D"/>
    <w:rsid w:val="007514A6"/>
    <w:rsid w:val="00781876"/>
    <w:rsid w:val="00786F98"/>
    <w:rsid w:val="007A76CE"/>
    <w:rsid w:val="00810856"/>
    <w:rsid w:val="00824085"/>
    <w:rsid w:val="008B3388"/>
    <w:rsid w:val="00925B00"/>
    <w:rsid w:val="00971F24"/>
    <w:rsid w:val="00972150"/>
    <w:rsid w:val="009E15BE"/>
    <w:rsid w:val="00A10769"/>
    <w:rsid w:val="00A2335F"/>
    <w:rsid w:val="00A6118E"/>
    <w:rsid w:val="00A72D59"/>
    <w:rsid w:val="00AE7F90"/>
    <w:rsid w:val="00B27281"/>
    <w:rsid w:val="00B8307D"/>
    <w:rsid w:val="00BA6C34"/>
    <w:rsid w:val="00C1140D"/>
    <w:rsid w:val="00C87FC3"/>
    <w:rsid w:val="00C90FC9"/>
    <w:rsid w:val="00CA0352"/>
    <w:rsid w:val="00CD06D0"/>
    <w:rsid w:val="00CD327F"/>
    <w:rsid w:val="00D15363"/>
    <w:rsid w:val="00D94791"/>
    <w:rsid w:val="00DA424C"/>
    <w:rsid w:val="00E55F5E"/>
    <w:rsid w:val="00E71874"/>
    <w:rsid w:val="00EE1BB1"/>
    <w:rsid w:val="00F31455"/>
    <w:rsid w:val="00F51784"/>
    <w:rsid w:val="00F54BC0"/>
    <w:rsid w:val="00FE1CA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D30ABA"/>
  <w14:defaultImageDpi w14:val="300"/>
  <w15:docId w15:val="{89A88F46-B2E0-884F-AC59-F11DA8398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F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1F24"/>
    <w:pPr>
      <w:spacing w:before="100" w:beforeAutospacing="1" w:after="100" w:afterAutospacing="1"/>
    </w:pPr>
    <w:rPr>
      <w:rFonts w:ascii="Times New Roman" w:hAnsi="Times New Roman" w:cs="Times New Roman"/>
      <w:sz w:val="20"/>
      <w:szCs w:val="20"/>
      <w:lang w:val="de-CH"/>
    </w:rPr>
  </w:style>
  <w:style w:type="character" w:styleId="Strong">
    <w:name w:val="Strong"/>
    <w:basedOn w:val="DefaultParagraphFont"/>
    <w:uiPriority w:val="22"/>
    <w:qFormat/>
    <w:rsid w:val="00971F24"/>
    <w:rPr>
      <w:b/>
      <w:bCs/>
    </w:rPr>
  </w:style>
  <w:style w:type="character" w:customStyle="1" w:styleId="inline-comment-marker">
    <w:name w:val="inline-comment-marker"/>
    <w:basedOn w:val="DefaultParagraphFont"/>
    <w:rsid w:val="00971F24"/>
  </w:style>
  <w:style w:type="paragraph" w:styleId="Title">
    <w:name w:val="Title"/>
    <w:basedOn w:val="Normal"/>
    <w:next w:val="Normal"/>
    <w:link w:val="TitleChar"/>
    <w:uiPriority w:val="10"/>
    <w:qFormat/>
    <w:rsid w:val="00971F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1F2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71F24"/>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7A76C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A76C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94786">
      <w:bodyDiv w:val="1"/>
      <w:marLeft w:val="0"/>
      <w:marRight w:val="0"/>
      <w:marTop w:val="0"/>
      <w:marBottom w:val="0"/>
      <w:divBdr>
        <w:top w:val="none" w:sz="0" w:space="0" w:color="auto"/>
        <w:left w:val="none" w:sz="0" w:space="0" w:color="auto"/>
        <w:bottom w:val="none" w:sz="0" w:space="0" w:color="auto"/>
        <w:right w:val="none" w:sz="0" w:space="0" w:color="auto"/>
      </w:divBdr>
    </w:div>
    <w:div w:id="5338825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Qualitas AG</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 Schuler</dc:creator>
  <cp:keywords/>
  <dc:description/>
  <cp:lastModifiedBy>Qualitas AG</cp:lastModifiedBy>
  <cp:revision>8</cp:revision>
  <dcterms:created xsi:type="dcterms:W3CDTF">2020-01-08T06:40:00Z</dcterms:created>
  <dcterms:modified xsi:type="dcterms:W3CDTF">2020-01-08T08:25:00Z</dcterms:modified>
</cp:coreProperties>
</file>